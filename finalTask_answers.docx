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A06DB" w14:textId="471DFAE3" w:rsidR="003A0B1B" w:rsidRDefault="009267BD" w:rsidP="009267BD">
      <w:pPr>
        <w:pStyle w:val="Title"/>
        <w:jc w:val="center"/>
        <w:rPr>
          <w:lang w:val="en-GB"/>
        </w:rPr>
      </w:pPr>
      <w:r>
        <w:rPr>
          <w:lang w:val="en-GB"/>
        </w:rPr>
        <w:t>DevOps – Final Task</w:t>
      </w:r>
    </w:p>
    <w:p w14:paraId="5850C12B" w14:textId="1E254C5F" w:rsidR="009267BD" w:rsidRDefault="009267BD" w:rsidP="009267BD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מגישים:</w:t>
      </w:r>
    </w:p>
    <w:p w14:paraId="5EBA1979" w14:textId="749FC7A5" w:rsidR="009267BD" w:rsidRDefault="009267BD" w:rsidP="009267BD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>כפיר אמויאל 205710411</w:t>
      </w:r>
    </w:p>
    <w:p w14:paraId="0D6E800F" w14:textId="51B3A5C7" w:rsidR="009267BD" w:rsidRDefault="009267BD" w:rsidP="009267BD">
      <w:pPr>
        <w:jc w:val="right"/>
        <w:rPr>
          <w:rtl/>
          <w:lang w:val="en-GB"/>
        </w:rPr>
      </w:pPr>
      <w:r>
        <w:rPr>
          <w:rFonts w:hint="cs"/>
          <w:rtl/>
          <w:lang w:val="en-GB"/>
        </w:rPr>
        <w:t xml:space="preserve">יונתן שרר </w:t>
      </w:r>
    </w:p>
    <w:p w14:paraId="338A3569" w14:textId="2201F28D" w:rsidR="009267BD" w:rsidRDefault="009267BD" w:rsidP="009267BD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14:paraId="16089704" w14:textId="2FA0A378" w:rsidR="009267BD" w:rsidRDefault="009267BD" w:rsidP="009267BD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התוצאה שקיבלנו לאחר הקלדת </w:t>
      </w:r>
      <w:r>
        <w:rPr>
          <w:lang w:val="en-GB"/>
        </w:rPr>
        <w:t>pwd</w:t>
      </w:r>
      <w:r>
        <w:rPr>
          <w:rFonts w:hint="cs"/>
          <w:rtl/>
          <w:lang w:val="en-GB"/>
        </w:rPr>
        <w:t xml:space="preserve"> בטרמינל ב </w:t>
      </w:r>
      <w:r>
        <w:rPr>
          <w:lang w:val="en-GB"/>
        </w:rPr>
        <w:t>UBUNTU</w:t>
      </w:r>
      <w:r>
        <w:rPr>
          <w:rFonts w:hint="cs"/>
          <w:rtl/>
          <w:lang w:val="en-GB"/>
        </w:rPr>
        <w:t>:</w:t>
      </w:r>
      <w:r>
        <w:rPr>
          <w:rtl/>
          <w:lang w:val="en-GB"/>
        </w:rPr>
        <w:br/>
      </w:r>
    </w:p>
    <w:p w14:paraId="4501590D" w14:textId="0EBE3ED9" w:rsidR="009267BD" w:rsidRDefault="009267BD" w:rsidP="009267BD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16A8E5E" wp14:editId="1D1376B8">
            <wp:extent cx="5400675" cy="688340"/>
            <wp:effectExtent l="0" t="0" r="9525" b="0"/>
            <wp:docPr id="53517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BE82" w14:textId="77777777" w:rsidR="00FF442D" w:rsidRDefault="00FF442D" w:rsidP="009267BD">
      <w:pPr>
        <w:bidi/>
        <w:rPr>
          <w:lang w:val="en-GB"/>
        </w:rPr>
      </w:pPr>
      <w:r>
        <w:rPr>
          <w:rFonts w:hint="cs"/>
          <w:rtl/>
          <w:lang w:val="en-GB"/>
        </w:rPr>
        <w:t xml:space="preserve">פקודת </w:t>
      </w:r>
      <w:r>
        <w:rPr>
          <w:lang w:val="en-GB"/>
        </w:rPr>
        <w:t xml:space="preserve">pwd – </w:t>
      </w:r>
      <w:r w:rsidRPr="00FF442D">
        <w:rPr>
          <w:b/>
          <w:bCs/>
          <w:color w:val="BF4E14" w:themeColor="accent2" w:themeShade="BF"/>
          <w:lang w:val="en-GB"/>
        </w:rPr>
        <w:t>P</w:t>
      </w:r>
      <w:r>
        <w:rPr>
          <w:lang w:val="en-GB"/>
        </w:rPr>
        <w:t xml:space="preserve">rint </w:t>
      </w:r>
      <w:r w:rsidRPr="00FF442D">
        <w:rPr>
          <w:b/>
          <w:bCs/>
          <w:color w:val="BF4E14" w:themeColor="accent2" w:themeShade="BF"/>
          <w:lang w:val="en-GB"/>
        </w:rPr>
        <w:t>W</w:t>
      </w:r>
      <w:r>
        <w:rPr>
          <w:lang w:val="en-GB"/>
        </w:rPr>
        <w:t xml:space="preserve">orking </w:t>
      </w:r>
      <w:r w:rsidRPr="00FF442D">
        <w:rPr>
          <w:b/>
          <w:bCs/>
          <w:color w:val="BF4E14" w:themeColor="accent2" w:themeShade="BF"/>
          <w:lang w:val="en-GB"/>
        </w:rPr>
        <w:t>D</w:t>
      </w:r>
      <w:r>
        <w:rPr>
          <w:lang w:val="en-GB"/>
        </w:rPr>
        <w:t>irectory</w:t>
      </w:r>
      <w:r>
        <w:rPr>
          <w:rFonts w:hint="cs"/>
          <w:rtl/>
          <w:lang w:val="en-GB"/>
        </w:rPr>
        <w:t xml:space="preserve"> מציגה את הנתיב האבסולוטי מהתיקיי</w:t>
      </w:r>
      <w:r>
        <w:rPr>
          <w:rFonts w:hint="eastAsia"/>
          <w:rtl/>
          <w:lang w:val="en-GB"/>
        </w:rPr>
        <w:t>ה</w:t>
      </w:r>
      <w:r>
        <w:rPr>
          <w:rFonts w:hint="cs"/>
          <w:rtl/>
          <w:lang w:val="en-GB"/>
        </w:rPr>
        <w:t xml:space="preserve"> הנוכחית בה אנו נמצאים.</w:t>
      </w:r>
    </w:p>
    <w:p w14:paraId="423EC139" w14:textId="77777777" w:rsidR="00FF442D" w:rsidRDefault="00FF442D" w:rsidP="00FF442D">
      <w:pPr>
        <w:pStyle w:val="Heading1"/>
        <w:numPr>
          <w:ilvl w:val="0"/>
          <w:numId w:val="1"/>
        </w:numPr>
        <w:rPr>
          <w:lang w:val="en-GB"/>
        </w:rPr>
      </w:pPr>
      <w:r>
        <w:rPr>
          <w:lang w:val="en-GB"/>
        </w:rPr>
        <w:t>Linux</w:t>
      </w:r>
    </w:p>
    <w:p w14:paraId="7A7C088C" w14:textId="393667CF" w:rsidR="009267BD" w:rsidRDefault="00FF442D" w:rsidP="00FF442D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 שקף 10:</w:t>
      </w:r>
    </w:p>
    <w:p w14:paraId="345CD37C" w14:textId="77777777" w:rsidR="00FF442D" w:rsidRDefault="00FF442D" w:rsidP="00FF442D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כפי שניתן לראות על פי פקודת </w:t>
      </w:r>
      <w:r>
        <w:rPr>
          <w:lang w:val="en-GB"/>
        </w:rPr>
        <w:t>pwd</w:t>
      </w: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>user name</w:t>
      </w:r>
      <w:r>
        <w:rPr>
          <w:rFonts w:hint="cs"/>
          <w:rtl/>
          <w:lang w:val="en-GB"/>
        </w:rPr>
        <w:t xml:space="preserve"> שלי הוא </w:t>
      </w:r>
      <w:r>
        <w:rPr>
          <w:lang w:val="en-GB"/>
        </w:rPr>
        <w:t>kfiros94</w:t>
      </w:r>
    </w:p>
    <w:p w14:paraId="6CDFC789" w14:textId="682A16C8" w:rsidR="00FF442D" w:rsidRDefault="00FF442D" w:rsidP="00FF442D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1B8F596" wp14:editId="0126299D">
            <wp:extent cx="3232386" cy="411982"/>
            <wp:effectExtent l="0" t="0" r="0" b="7620"/>
            <wp:docPr id="207657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265" cy="42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  <w:lang w:val="en-GB"/>
        </w:rPr>
        <w:t xml:space="preserve"> </w:t>
      </w:r>
    </w:p>
    <w:p w14:paraId="00CD8587" w14:textId="4ACA4F71" w:rsidR="00FF442D" w:rsidRDefault="002F3EDC" w:rsidP="002F3EDC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 ה </w:t>
      </w:r>
      <w:r>
        <w:rPr>
          <w:lang w:val="en-GB"/>
        </w:rPr>
        <w:t xml:space="preserve">Machine name </w:t>
      </w:r>
      <w:r>
        <w:rPr>
          <w:rFonts w:hint="cs"/>
          <w:rtl/>
          <w:lang w:val="en-GB"/>
        </w:rPr>
        <w:t xml:space="preserve"> שלי הוא </w:t>
      </w:r>
      <w:r w:rsidRPr="002F3EDC">
        <w:t>ubuntoKfiros94</w:t>
      </w:r>
      <w:r>
        <w:rPr>
          <w:rFonts w:hint="cs"/>
          <w:rtl/>
        </w:rPr>
        <w:t xml:space="preserve"> </w:t>
      </w:r>
    </w:p>
    <w:p w14:paraId="15CA0588" w14:textId="5BDC2B38" w:rsidR="002F3EDC" w:rsidRDefault="002F3EDC" w:rsidP="002F3ED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56DCEA5" wp14:editId="0EF09AC3">
            <wp:extent cx="3521633" cy="448848"/>
            <wp:effectExtent l="0" t="0" r="3175" b="8890"/>
            <wp:docPr id="648415240" name="Picture 3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5240" name="Picture 3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550" cy="45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4C77D" w14:textId="4C8E606C" w:rsidR="002F3EDC" w:rsidRDefault="002F3EDC" w:rsidP="002F3EDC">
      <w:pPr>
        <w:pStyle w:val="ListParagraph"/>
        <w:numPr>
          <w:ilvl w:val="0"/>
          <w:numId w:val="2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לפי צילום המסך בסעיף הקודם ה </w:t>
      </w:r>
      <w:r>
        <w:rPr>
          <w:lang w:val="en-GB"/>
        </w:rPr>
        <w:t>current directory</w:t>
      </w:r>
      <w:r>
        <w:rPr>
          <w:rFonts w:hint="cs"/>
          <w:rtl/>
          <w:lang w:val="en-GB"/>
        </w:rPr>
        <w:t xml:space="preserve"> הוא </w:t>
      </w:r>
      <w:r w:rsidRPr="002F3EDC">
        <w:rPr>
          <w:rFonts w:cs="Arial"/>
          <w:rtl/>
          <w:lang w:val="en-GB"/>
        </w:rPr>
        <w:t>/</w:t>
      </w:r>
      <w:r w:rsidRPr="002F3EDC">
        <w:rPr>
          <w:lang w:val="en-GB"/>
        </w:rPr>
        <w:t>home/kfiros94</w:t>
      </w:r>
    </w:p>
    <w:p w14:paraId="1E72BA5E" w14:textId="73949179" w:rsidR="002F3EDC" w:rsidRDefault="002F3EDC" w:rsidP="002F3EDC">
      <w:pPr>
        <w:bidi/>
        <w:rPr>
          <w:lang w:val="en-GB"/>
        </w:rPr>
      </w:pPr>
      <w:r>
        <w:rPr>
          <w:rFonts w:hint="cs"/>
          <w:rtl/>
          <w:lang w:val="en-GB"/>
        </w:rPr>
        <w:t>שקף 26</w:t>
      </w:r>
      <w:r>
        <w:rPr>
          <w:lang w:val="en-GB"/>
        </w:rPr>
        <w:t>:</w:t>
      </w:r>
    </w:p>
    <w:p w14:paraId="334EFBFD" w14:textId="0A0E5503" w:rsidR="002F3EDC" w:rsidRDefault="002F3EDC" w:rsidP="002F3ED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בשקף זה אנו מתבקשים ליצור קובץ חדש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.</w:t>
      </w:r>
    </w:p>
    <w:p w14:paraId="50423E0A" w14:textId="32F6CF11" w:rsidR="00434E6C" w:rsidRDefault="00434E6C" w:rsidP="00434E6C">
      <w:pPr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יצרנו קובץ טקסט בשם </w:t>
      </w:r>
      <w:r>
        <w:rPr>
          <w:lang w:val="en-GB"/>
        </w:rPr>
        <w:t>kfir_yonatan_file.txt</w:t>
      </w:r>
    </w:p>
    <w:p w14:paraId="4527F306" w14:textId="1ACBFF40" w:rsidR="002F3EDC" w:rsidRDefault="00434E6C" w:rsidP="002F3ED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t>צילום מסך:</w:t>
      </w:r>
    </w:p>
    <w:p w14:paraId="65618096" w14:textId="78A52994" w:rsidR="00434E6C" w:rsidRDefault="00434E6C" w:rsidP="00434E6C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3DA4CD" wp14:editId="225B2E8C">
            <wp:extent cx="3823681" cy="487345"/>
            <wp:effectExtent l="0" t="0" r="5715" b="8255"/>
            <wp:docPr id="3808878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422" cy="50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5CAF3" w14:textId="11778C6B" w:rsidR="00434E6C" w:rsidRDefault="00434E6C" w:rsidP="00434E6C">
      <w:pPr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C26553A" wp14:editId="7B980737">
            <wp:extent cx="1147969" cy="855263"/>
            <wp:effectExtent l="0" t="0" r="0" b="2540"/>
            <wp:docPr id="1870553652" name="Picture 5" descr="A white squar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53652" name="Picture 5" descr="A white square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339" cy="868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43FEF" w14:textId="386DB912" w:rsidR="00434E6C" w:rsidRDefault="00434E6C" w:rsidP="00434E6C">
      <w:pPr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לאחר מכן יש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 xml:space="preserve"> אנו מתבקשים ליצור </w:t>
      </w:r>
      <w:r>
        <w:rPr>
          <w:lang w:val="en-GB"/>
        </w:rPr>
        <w:t>tree structure</w:t>
      </w:r>
      <w:r>
        <w:rPr>
          <w:rFonts w:hint="cs"/>
          <w:rtl/>
          <w:lang w:val="en-GB"/>
        </w:rPr>
        <w:t xml:space="preserve"> לפי התרשים הבא:</w:t>
      </w:r>
    </w:p>
    <w:p w14:paraId="146A01BE" w14:textId="0855A4E9" w:rsidR="00434E6C" w:rsidRDefault="00434E6C" w:rsidP="00434E6C">
      <w:pPr>
        <w:bidi/>
        <w:rPr>
          <w:rtl/>
          <w:lang w:val="en-GB"/>
        </w:rPr>
      </w:pPr>
      <w:r w:rsidRPr="00434E6C">
        <w:rPr>
          <w:rFonts w:cs="Arial"/>
          <w:rtl/>
          <w:lang w:val="en-GB"/>
        </w:rPr>
        <w:drawing>
          <wp:inline distT="0" distB="0" distL="0" distR="0" wp14:anchorId="58A44227" wp14:editId="063FB6FD">
            <wp:extent cx="2662813" cy="1808287"/>
            <wp:effectExtent l="0" t="0" r="4445" b="1905"/>
            <wp:docPr id="156876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18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4188" cy="181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0A731" w14:textId="77777777" w:rsidR="00434E6C" w:rsidRDefault="00434E6C" w:rsidP="00434E6C">
      <w:pPr>
        <w:bidi/>
        <w:rPr>
          <w:rFonts w:hint="cs"/>
          <w:rtl/>
          <w:lang w:val="en-GB"/>
        </w:rPr>
      </w:pPr>
    </w:p>
    <w:p w14:paraId="18EAE780" w14:textId="50E07DDB" w:rsidR="002F3EDC" w:rsidRDefault="00C6603C" w:rsidP="00C6603C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יצירת התיקיות באמצעות פקודת </w:t>
      </w:r>
      <w:r>
        <w:rPr>
          <w:lang w:val="en-GB"/>
        </w:rPr>
        <w:t>mkdir</w:t>
      </w:r>
      <w:r>
        <w:rPr>
          <w:rFonts w:hint="cs"/>
          <w:rtl/>
          <w:lang w:val="en-GB"/>
        </w:rPr>
        <w:t>:</w:t>
      </w:r>
    </w:p>
    <w:p w14:paraId="42865461" w14:textId="530D7B89" w:rsidR="00C6603C" w:rsidRDefault="00C6603C" w:rsidP="00C6603C">
      <w:pPr>
        <w:pStyle w:val="ListParagraph"/>
        <w:bidi/>
        <w:rPr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07BC083" wp14:editId="4D3AEC10">
            <wp:extent cx="5731510" cy="487045"/>
            <wp:effectExtent l="0" t="0" r="2540" b="8255"/>
            <wp:docPr id="9117827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434AF" w14:textId="43F8D344" w:rsidR="00C6603C" w:rsidRDefault="00C6603C" w:rsidP="00C6603C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הוספת קבצים לתיקיית </w:t>
      </w:r>
      <w:r>
        <w:rPr>
          <w:lang w:val="en-GB"/>
        </w:rPr>
        <w:t>tmp</w:t>
      </w:r>
      <w:r>
        <w:rPr>
          <w:rFonts w:hint="cs"/>
          <w:rtl/>
          <w:lang w:val="en-GB"/>
        </w:rPr>
        <w:t xml:space="preserve"> באמצעות פקודת </w:t>
      </w:r>
      <w:r>
        <w:rPr>
          <w:lang w:val="en-GB"/>
        </w:rPr>
        <w:t>touch</w:t>
      </w:r>
      <w:r>
        <w:rPr>
          <w:rFonts w:hint="cs"/>
          <w:rtl/>
          <w:lang w:val="en-GB"/>
        </w:rPr>
        <w:t>:</w:t>
      </w:r>
    </w:p>
    <w:p w14:paraId="5E0408F3" w14:textId="7CD86FD8" w:rsidR="00C6603C" w:rsidRDefault="00C6603C" w:rsidP="00C6603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005A741" wp14:editId="19A4174D">
            <wp:extent cx="5731510" cy="256540"/>
            <wp:effectExtent l="0" t="0" r="2540" b="0"/>
            <wp:docPr id="8519058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7B5C" w14:textId="58194973" w:rsidR="00C6603C" w:rsidRDefault="00C6603C" w:rsidP="00C6603C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ואפשר גם לנווט דרך הטרמינל לתיקיית </w:t>
      </w:r>
      <w:r>
        <w:rPr>
          <w:lang w:val="en-GB"/>
        </w:rPr>
        <w:t>tmp</w:t>
      </w:r>
      <w:r>
        <w:rPr>
          <w:rFonts w:hint="cs"/>
          <w:rtl/>
          <w:lang w:val="en-GB"/>
        </w:rPr>
        <w:t xml:space="preserve"> כדי לראות את התוכן (הקבצים החדשים שיצרנו): </w:t>
      </w:r>
    </w:p>
    <w:p w14:paraId="3A990971" w14:textId="65151E1B" w:rsidR="00C6603C" w:rsidRDefault="00C6603C" w:rsidP="00C6603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8D1413" wp14:editId="11BCFA61">
            <wp:extent cx="5731510" cy="1256030"/>
            <wp:effectExtent l="0" t="0" r="2540" b="1270"/>
            <wp:docPr id="2115573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3D6CB" w14:textId="169256CD" w:rsidR="00C6603C" w:rsidRDefault="00C6603C" w:rsidP="00C6603C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השתמשנו בפקודת </w:t>
      </w:r>
      <w:r>
        <w:rPr>
          <w:lang w:val="en-GB"/>
        </w:rPr>
        <w:t xml:space="preserve">ls -l </w:t>
      </w:r>
      <w:r>
        <w:rPr>
          <w:rFonts w:hint="cs"/>
          <w:rtl/>
          <w:lang w:val="en-GB"/>
        </w:rPr>
        <w:t xml:space="preserve"> כדי לראות את תוכן התיקייה, ואכן הקבצים נוצרו </w:t>
      </w:r>
    </w:p>
    <w:p w14:paraId="1E9C2A72" w14:textId="18B4E5F9" w:rsidR="00C6603C" w:rsidRDefault="00C6603C" w:rsidP="00C6603C">
      <w:pPr>
        <w:pStyle w:val="ListParagraph"/>
        <w:bidi/>
        <w:rPr>
          <w:rtl/>
          <w:lang w:val="en-GB"/>
        </w:rPr>
      </w:pPr>
      <w:r>
        <w:rPr>
          <w:lang w:val="en-GB"/>
        </w:rPr>
        <w:t>-l</w:t>
      </w:r>
      <w:r>
        <w:rPr>
          <w:rFonts w:hint="cs"/>
          <w:rtl/>
          <w:lang w:val="en-GB"/>
        </w:rPr>
        <w:t xml:space="preserve"> זה דגל כדי לראות את התוכן ב </w:t>
      </w:r>
      <w:r>
        <w:rPr>
          <w:lang w:val="en-GB"/>
        </w:rPr>
        <w:t>long format</w:t>
      </w:r>
      <w:r>
        <w:rPr>
          <w:rFonts w:hint="cs"/>
          <w:rtl/>
          <w:lang w:val="en-GB"/>
        </w:rPr>
        <w:t xml:space="preserve"> כלומר להציג את התוצאה בפורמט מפורט (הרשאות, מספר קישורים, בעלים, קבוצה, גודל קובץ, תאריך שינוי אחרון ושמות הקבצים) </w:t>
      </w:r>
    </w:p>
    <w:p w14:paraId="0EB18BA6" w14:textId="77777777" w:rsidR="00C6603C" w:rsidRPr="00C6603C" w:rsidRDefault="00C6603C" w:rsidP="00C6603C">
      <w:pPr>
        <w:pStyle w:val="ListParagraph"/>
        <w:bidi/>
        <w:rPr>
          <w:lang w:val="en-GB"/>
        </w:rPr>
      </w:pPr>
    </w:p>
    <w:p w14:paraId="027FFCA3" w14:textId="6B02C6AD" w:rsidR="00C6603C" w:rsidRDefault="00C6603C" w:rsidP="00C6603C">
      <w:pPr>
        <w:pStyle w:val="ListParagraph"/>
        <w:numPr>
          <w:ilvl w:val="0"/>
          <w:numId w:val="3"/>
        </w:numPr>
        <w:bidi/>
        <w:rPr>
          <w:lang w:val="en-GB"/>
        </w:rPr>
      </w:pPr>
      <w:r>
        <w:rPr>
          <w:rFonts w:hint="cs"/>
          <w:rtl/>
          <w:lang w:val="en-GB"/>
        </w:rPr>
        <w:t xml:space="preserve">נוסיף כעת קבצים לתיקיית </w:t>
      </w:r>
      <w:r>
        <w:rPr>
          <w:lang w:val="en-GB"/>
        </w:rPr>
        <w:t>test123</w:t>
      </w:r>
      <w:r>
        <w:rPr>
          <w:rFonts w:hint="cs"/>
          <w:rtl/>
          <w:lang w:val="en-GB"/>
        </w:rPr>
        <w:t>:</w:t>
      </w:r>
    </w:p>
    <w:p w14:paraId="064FC66D" w14:textId="4F62730F" w:rsidR="00C6603C" w:rsidRDefault="004D1BE9" w:rsidP="00C6603C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2174D1B" wp14:editId="1CE33403">
            <wp:extent cx="5731510" cy="191135"/>
            <wp:effectExtent l="0" t="0" r="2540" b="0"/>
            <wp:docPr id="17990179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50D3E" w14:textId="77777777" w:rsidR="004D1BE9" w:rsidRDefault="004D1BE9" w:rsidP="004D1BE9">
      <w:pPr>
        <w:pStyle w:val="ListParagraph"/>
        <w:bidi/>
        <w:rPr>
          <w:rtl/>
          <w:lang w:val="en-GB"/>
        </w:rPr>
      </w:pPr>
    </w:p>
    <w:p w14:paraId="04CCEC58" w14:textId="6C68D5CC" w:rsidR="004D1BE9" w:rsidRDefault="004D1BE9" w:rsidP="004D1BE9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>נבדוק הפעם שהקבצים נוספו דרך ה</w:t>
      </w:r>
      <w:r>
        <w:rPr>
          <w:lang w:val="en-GB"/>
        </w:rPr>
        <w:t>UI</w:t>
      </w:r>
      <w:r>
        <w:rPr>
          <w:rFonts w:hint="cs"/>
          <w:rtl/>
          <w:lang w:val="en-GB"/>
        </w:rPr>
        <w:t>:</w:t>
      </w:r>
    </w:p>
    <w:p w14:paraId="5F06C2F2" w14:textId="3DBECE34" w:rsidR="004D1BE9" w:rsidRDefault="004D1BE9" w:rsidP="004D1BE9">
      <w:pPr>
        <w:pStyle w:val="ListParagraph"/>
        <w:bidi/>
        <w:rPr>
          <w:rFonts w:hint="cs"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2E4C252" wp14:editId="5BF96945">
            <wp:extent cx="3315970" cy="1391920"/>
            <wp:effectExtent l="0" t="0" r="0" b="0"/>
            <wp:docPr id="1598671693" name="Picture 10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671693" name="Picture 10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2BE84" w14:textId="77777777" w:rsidR="00C6603C" w:rsidRDefault="00C6603C" w:rsidP="00C6603C">
      <w:pPr>
        <w:pStyle w:val="ListParagraph"/>
        <w:bidi/>
        <w:rPr>
          <w:rtl/>
          <w:lang w:val="en-GB"/>
        </w:rPr>
      </w:pPr>
    </w:p>
    <w:p w14:paraId="16C0982D" w14:textId="77777777" w:rsidR="004D1BE9" w:rsidRDefault="004D1BE9" w:rsidP="004D1BE9">
      <w:pPr>
        <w:pStyle w:val="ListParagraph"/>
        <w:bidi/>
        <w:rPr>
          <w:rtl/>
          <w:lang w:val="en-GB"/>
        </w:rPr>
      </w:pPr>
    </w:p>
    <w:p w14:paraId="6F8D358A" w14:textId="77777777" w:rsidR="004D1BE9" w:rsidRDefault="004D1BE9" w:rsidP="004D1BE9">
      <w:pPr>
        <w:pStyle w:val="ListParagraph"/>
        <w:bidi/>
        <w:rPr>
          <w:rtl/>
          <w:lang w:val="en-GB"/>
        </w:rPr>
      </w:pPr>
    </w:p>
    <w:p w14:paraId="01C0661E" w14:textId="3FA2D384" w:rsidR="004D1BE9" w:rsidRDefault="004D1BE9" w:rsidP="004D1BE9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>שקף 35:</w:t>
      </w:r>
    </w:p>
    <w:p w14:paraId="6836DDA8" w14:textId="77777777" w:rsidR="004D1BE9" w:rsidRDefault="004D1BE9" w:rsidP="004D1BE9">
      <w:pPr>
        <w:pStyle w:val="ListParagraph"/>
        <w:bidi/>
        <w:rPr>
          <w:rtl/>
          <w:lang w:val="en-GB"/>
        </w:rPr>
      </w:pPr>
    </w:p>
    <w:p w14:paraId="573E0BBB" w14:textId="2CFA5C87" w:rsidR="004D1BE9" w:rsidRDefault="004D1BE9" w:rsidP="004D1BE9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נעשה שימוש בפקודות </w:t>
      </w:r>
      <w:r>
        <w:rPr>
          <w:lang w:val="en-GB"/>
        </w:rPr>
        <w:t xml:space="preserve">cat, man </w:t>
      </w:r>
      <w:r>
        <w:rPr>
          <w:rFonts w:hint="cs"/>
          <w:rtl/>
          <w:lang w:val="en-GB"/>
        </w:rPr>
        <w:t xml:space="preserve"> ונעשה גם את ה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.</w:t>
      </w:r>
    </w:p>
    <w:p w14:paraId="2775C920" w14:textId="322F587E" w:rsidR="004D1BE9" w:rsidRDefault="004D1BE9" w:rsidP="004D1BE9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ראשית, ניצור קובץ  בשם </w:t>
      </w:r>
      <w:r w:rsidR="00A41C91">
        <w:rPr>
          <w:lang w:val="en-GB"/>
        </w:rPr>
        <w:t>kfir_yonatan_vi</w:t>
      </w:r>
      <w:r w:rsidR="00A41C91">
        <w:rPr>
          <w:rFonts w:hint="cs"/>
          <w:rtl/>
          <w:lang w:val="en-GB"/>
        </w:rPr>
        <w:t xml:space="preserve"> ונשתמש ב </w:t>
      </w:r>
      <w:r w:rsidR="00A41C91">
        <w:rPr>
          <w:lang w:val="en-GB"/>
        </w:rPr>
        <w:t>vi</w:t>
      </w:r>
      <w:r w:rsidR="00A41C91">
        <w:rPr>
          <w:rFonts w:hint="cs"/>
          <w:rtl/>
          <w:lang w:val="en-GB"/>
        </w:rPr>
        <w:t xml:space="preserve"> כדי לכתוב תוכן לתוך הקובץ:</w:t>
      </w:r>
    </w:p>
    <w:p w14:paraId="2BCE3F86" w14:textId="7713623C" w:rsidR="00A41C91" w:rsidRDefault="00A41C91" w:rsidP="00A41C91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97FDA8D" wp14:editId="78ADC938">
            <wp:extent cx="3974123" cy="3569930"/>
            <wp:effectExtent l="0" t="0" r="7620" b="0"/>
            <wp:docPr id="20326703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614" cy="357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B4CC4" w14:textId="77777777" w:rsidR="00A41C91" w:rsidRDefault="00A41C91" w:rsidP="00A41C91">
      <w:pPr>
        <w:pStyle w:val="ListParagraph"/>
        <w:bidi/>
        <w:rPr>
          <w:rtl/>
          <w:lang w:val="en-GB"/>
        </w:rPr>
      </w:pPr>
    </w:p>
    <w:p w14:paraId="4EF64AA5" w14:textId="3ABC62CE" w:rsidR="00A41C91" w:rsidRDefault="00A41C91" w:rsidP="00A41C91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כעת נשתמש בפקודת </w:t>
      </w:r>
      <w:r>
        <w:rPr>
          <w:lang w:val="en-GB"/>
        </w:rPr>
        <w:t>cat</w:t>
      </w:r>
      <w:r>
        <w:rPr>
          <w:rFonts w:hint="cs"/>
          <w:rtl/>
          <w:lang w:val="en-GB"/>
        </w:rPr>
        <w:t xml:space="preserve"> כדי לראות את תוכן הקובץ:</w:t>
      </w:r>
    </w:p>
    <w:p w14:paraId="490B77F7" w14:textId="6F0C3DBC" w:rsidR="00A41C91" w:rsidRDefault="00A41C91" w:rsidP="00A41C91">
      <w:pPr>
        <w:pStyle w:val="ListParagraph"/>
        <w:bidi/>
        <w:rPr>
          <w:rtl/>
          <w:lang w:val="en-GB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7AB5327" wp14:editId="6E5E93C8">
            <wp:extent cx="5731510" cy="1245870"/>
            <wp:effectExtent l="0" t="0" r="2540" b="0"/>
            <wp:docPr id="5943986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1D04B" w14:textId="77777777" w:rsidR="00A41C91" w:rsidRDefault="00A41C91" w:rsidP="00A41C91">
      <w:pPr>
        <w:pStyle w:val="ListParagraph"/>
        <w:bidi/>
        <w:rPr>
          <w:rtl/>
          <w:lang w:val="en-GB"/>
        </w:rPr>
      </w:pPr>
    </w:p>
    <w:p w14:paraId="780C9F1C" w14:textId="469C2152" w:rsidR="00A41C91" w:rsidRPr="000B6500" w:rsidRDefault="00A41C91" w:rsidP="000B6500">
      <w:pPr>
        <w:pStyle w:val="ListParagraph"/>
        <w:bidi/>
        <w:rPr>
          <w:rFonts w:hint="cs"/>
          <w:rtl/>
          <w:lang w:val="en-GB"/>
        </w:rPr>
      </w:pPr>
      <w:r>
        <w:rPr>
          <w:rFonts w:hint="cs"/>
          <w:rtl/>
          <w:lang w:val="en-GB"/>
        </w:rPr>
        <w:t xml:space="preserve">נראה גם שימוש בפקודת </w:t>
      </w:r>
      <w:r>
        <w:rPr>
          <w:lang w:val="en-GB"/>
        </w:rPr>
        <w:t xml:space="preserve">echo </w:t>
      </w:r>
      <w:r>
        <w:rPr>
          <w:rFonts w:hint="cs"/>
          <w:rtl/>
          <w:lang w:val="en-GB"/>
        </w:rPr>
        <w:t xml:space="preserve"> בקובץ </w:t>
      </w:r>
      <w:r>
        <w:rPr>
          <w:lang w:val="en-GB"/>
        </w:rPr>
        <w:t xml:space="preserve"> test.md</w:t>
      </w:r>
      <w:r>
        <w:rPr>
          <w:rFonts w:hint="cs"/>
          <w:rtl/>
          <w:lang w:val="en-GB"/>
        </w:rPr>
        <w:t xml:space="preserve"> שיצרנו שנמצא בתיקיית </w:t>
      </w:r>
      <w:r>
        <w:rPr>
          <w:lang w:val="en-GB"/>
        </w:rPr>
        <w:t>tmp:</w:t>
      </w:r>
      <w:r>
        <w:rPr>
          <w:rtl/>
          <w:lang w:val="en-GB"/>
        </w:rPr>
        <w:br/>
      </w:r>
      <w:r>
        <w:rPr>
          <w:noProof/>
          <w:bdr w:val="none" w:sz="0" w:space="0" w:color="auto" w:frame="1"/>
        </w:rPr>
        <w:drawing>
          <wp:inline distT="0" distB="0" distL="0" distR="0" wp14:anchorId="5E1A88A7" wp14:editId="765AA3CD">
            <wp:extent cx="5731510" cy="808990"/>
            <wp:effectExtent l="0" t="0" r="2540" b="0"/>
            <wp:docPr id="55523755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5970" w14:textId="77777777" w:rsidR="00A41C91" w:rsidRDefault="00A41C91" w:rsidP="00A41C91">
      <w:pPr>
        <w:pStyle w:val="ListParagraph"/>
        <w:bidi/>
        <w:rPr>
          <w:rtl/>
          <w:lang w:val="en-GB"/>
        </w:rPr>
      </w:pPr>
    </w:p>
    <w:p w14:paraId="66AA5AFA" w14:textId="5F52CBD6" w:rsidR="000B6500" w:rsidRDefault="000B6500" w:rsidP="000B6500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נסביר כעת שימוש בפקודה </w:t>
      </w:r>
      <w:r>
        <w:rPr>
          <w:lang w:val="en-GB"/>
        </w:rPr>
        <w:t>man</w:t>
      </w:r>
      <w:r>
        <w:rPr>
          <w:rFonts w:hint="cs"/>
          <w:rtl/>
          <w:lang w:val="en-GB"/>
        </w:rPr>
        <w:t xml:space="preserve"> עבור הפקודה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: </w:t>
      </w:r>
    </w:p>
    <w:p w14:paraId="05F0E4AE" w14:textId="51BCF26E" w:rsidR="000B6500" w:rsidRDefault="000B6500" w:rsidP="000B6500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הפקודה </w:t>
      </w:r>
      <w:r>
        <w:rPr>
          <w:lang w:val="en-GB"/>
        </w:rPr>
        <w:t>man = manual</w:t>
      </w:r>
      <w:r>
        <w:rPr>
          <w:rFonts w:hint="cs"/>
          <w:rtl/>
          <w:lang w:val="en-GB"/>
        </w:rPr>
        <w:t xml:space="preserve"> פותחת את ספר ההוראות של פקודה מסוימת.</w:t>
      </w:r>
    </w:p>
    <w:p w14:paraId="6FB9FB72" w14:textId="2F16F817" w:rsidR="000B6500" w:rsidRDefault="000B6500" w:rsidP="000B6500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t xml:space="preserve">לכן, </w:t>
      </w:r>
      <w:r>
        <w:rPr>
          <w:lang w:val="en-GB"/>
        </w:rPr>
        <w:t>man ls</w:t>
      </w:r>
      <w:r>
        <w:rPr>
          <w:rFonts w:hint="cs"/>
          <w:rtl/>
          <w:lang w:val="en-GB"/>
        </w:rPr>
        <w:t xml:space="preserve"> זה המדריך המלא לשימוש ב </w:t>
      </w:r>
      <w:r>
        <w:rPr>
          <w:lang w:val="en-GB"/>
        </w:rPr>
        <w:t>ls</w:t>
      </w:r>
      <w:r>
        <w:rPr>
          <w:rFonts w:hint="cs"/>
          <w:rtl/>
          <w:lang w:val="en-GB"/>
        </w:rPr>
        <w:t xml:space="preserve"> המציג אילו אפשרויות </w:t>
      </w:r>
      <w:r>
        <w:rPr>
          <w:lang w:val="en-GB"/>
        </w:rPr>
        <w:t>flags</w:t>
      </w:r>
      <w:r>
        <w:rPr>
          <w:rFonts w:hint="cs"/>
          <w:rtl/>
          <w:lang w:val="en-GB"/>
        </w:rPr>
        <w:t xml:space="preserve"> קיימות (למשל </w:t>
      </w:r>
      <w:r>
        <w:rPr>
          <w:lang w:val="en-GB"/>
        </w:rPr>
        <w:t>-a, -l, -h</w:t>
      </w:r>
      <w:r>
        <w:rPr>
          <w:rFonts w:hint="cs"/>
          <w:rtl/>
          <w:lang w:val="en-GB"/>
        </w:rPr>
        <w:t xml:space="preserve"> וכו</w:t>
      </w:r>
      <w:r>
        <w:rPr>
          <w:rtl/>
          <w:lang w:val="en-GB"/>
        </w:rPr>
        <w:t>'</w:t>
      </w:r>
      <w:r>
        <w:rPr>
          <w:rFonts w:hint="cs"/>
          <w:rtl/>
          <w:lang w:val="en-GB"/>
        </w:rPr>
        <w:t>..).</w:t>
      </w:r>
    </w:p>
    <w:p w14:paraId="51DE7E88" w14:textId="77777777" w:rsidR="000B6500" w:rsidRDefault="000B6500" w:rsidP="000B6500">
      <w:pPr>
        <w:pStyle w:val="ListParagraph"/>
        <w:bidi/>
        <w:rPr>
          <w:rtl/>
          <w:lang w:val="en-GB"/>
        </w:rPr>
      </w:pPr>
    </w:p>
    <w:p w14:paraId="74FD18E3" w14:textId="77777777" w:rsidR="000B6500" w:rsidRDefault="000B6500" w:rsidP="000B6500">
      <w:pPr>
        <w:pStyle w:val="ListParagraph"/>
        <w:bidi/>
        <w:rPr>
          <w:rtl/>
          <w:lang w:val="en-GB"/>
        </w:rPr>
      </w:pPr>
    </w:p>
    <w:p w14:paraId="12822676" w14:textId="77777777" w:rsidR="000B6500" w:rsidRDefault="000B6500" w:rsidP="000B6500">
      <w:pPr>
        <w:pStyle w:val="ListParagraph"/>
        <w:bidi/>
        <w:rPr>
          <w:rtl/>
          <w:lang w:val="en-GB"/>
        </w:rPr>
      </w:pPr>
    </w:p>
    <w:p w14:paraId="70FE855A" w14:textId="22886261" w:rsidR="000B6500" w:rsidRDefault="000B6500" w:rsidP="000B6500">
      <w:pPr>
        <w:pStyle w:val="ListParagraph"/>
        <w:bidi/>
        <w:rPr>
          <w:rtl/>
          <w:lang w:val="en-GB"/>
        </w:rPr>
      </w:pPr>
      <w:r>
        <w:rPr>
          <w:rFonts w:hint="cs"/>
          <w:rtl/>
          <w:lang w:val="en-GB"/>
        </w:rPr>
        <w:lastRenderedPageBreak/>
        <w:t xml:space="preserve">תשובות ל </w:t>
      </w:r>
      <w:r>
        <w:rPr>
          <w:lang w:val="en-GB"/>
        </w:rPr>
        <w:t>class Exercise</w:t>
      </w:r>
      <w:r>
        <w:rPr>
          <w:rFonts w:hint="cs"/>
          <w:rtl/>
          <w:lang w:val="en-GB"/>
        </w:rPr>
        <w:t>:</w:t>
      </w:r>
    </w:p>
    <w:p w14:paraId="6706F8AB" w14:textId="108C4FAC" w:rsidR="000B6500" w:rsidRPr="00C751CA" w:rsidRDefault="00C751CA" w:rsidP="00C751CA">
      <w:pPr>
        <w:pStyle w:val="ListParagraph"/>
        <w:numPr>
          <w:ilvl w:val="0"/>
          <w:numId w:val="9"/>
        </w:numPr>
        <w:bidi/>
        <w:rPr>
          <w:ins w:id="0" w:author="כפיר אמויאל" w:date="2025-06-05T18:17:00Z" w16du:dateUtc="2025-06-05T15:17:00Z"/>
          <w:lang w:val="en-GB"/>
        </w:rPr>
        <w:pPrChange w:id="1" w:author="כפיר אמויאל" w:date="2025-06-05T18:18:00Z" w16du:dateUtc="2025-06-05T15:18:00Z">
          <w:pPr>
            <w:numPr>
              <w:numId w:val="6"/>
            </w:numPr>
            <w:bidi/>
            <w:ind w:hanging="360"/>
          </w:pPr>
        </w:pPrChange>
      </w:pPr>
      <w:ins w:id="2" w:author="כפיר אמויאל" w:date="2025-06-05T18:18:00Z" w16du:dateUtc="2025-06-05T15:18:00Z">
        <w:r w:rsidRPr="00C751CA">
          <w:rPr>
            <w:rFonts w:hint="cs"/>
            <w:rtl/>
            <w:lang w:val="en-GB"/>
          </w:rPr>
          <w:t xml:space="preserve"> </w:t>
        </w:r>
      </w:ins>
      <w:del w:id="3" w:author="כפיר אמויאל" w:date="2025-06-05T18:16:00Z" w16du:dateUtc="2025-06-05T15:16:00Z">
        <w:r w:rsidR="000B6500" w:rsidRPr="00C751CA" w:rsidDel="00C751CA">
          <w:rPr>
            <w:rFonts w:hint="cs"/>
            <w:rtl/>
            <w:lang w:val="en-GB"/>
          </w:rPr>
          <w:delText xml:space="preserve">שימוש בפקודה </w:delText>
        </w:r>
        <w:r w:rsidR="000B6500" w:rsidRPr="00C751CA" w:rsidDel="00C751CA">
          <w:rPr>
            <w:lang w:val="en-GB"/>
          </w:rPr>
          <w:delText>cat</w:delText>
        </w:r>
        <w:r w:rsidR="000B6500" w:rsidRPr="00C751CA" w:rsidDel="00C751CA">
          <w:rPr>
            <w:rFonts w:hint="cs"/>
            <w:rtl/>
            <w:lang w:val="en-GB"/>
          </w:rPr>
          <w:delText>:</w:delText>
        </w:r>
      </w:del>
      <w:ins w:id="4" w:author="כפיר אמויאל" w:date="2025-06-05T18:17:00Z" w16du:dateUtc="2025-06-05T15:17:00Z">
        <w:r w:rsidRPr="008B19DE">
          <w:rPr>
            <w:rFonts w:hint="cs"/>
            <w:rtl/>
            <w:lang w:val="en-GB"/>
          </w:rPr>
          <w:t xml:space="preserve">שימוש בפקודה </w:t>
        </w:r>
        <w:r w:rsidRPr="00C751CA">
          <w:rPr>
            <w:lang w:val="en-GB"/>
          </w:rPr>
          <w:t>cat</w:t>
        </w:r>
        <w:r w:rsidRPr="00C751CA">
          <w:rPr>
            <w:rFonts w:hint="cs"/>
            <w:rtl/>
            <w:lang w:val="en-GB"/>
          </w:rPr>
          <w:t>:</w:t>
        </w:r>
      </w:ins>
    </w:p>
    <w:p w14:paraId="6151C5E4" w14:textId="475DDF95" w:rsidR="00C751CA" w:rsidRDefault="00C751CA" w:rsidP="00C751CA">
      <w:pPr>
        <w:bidi/>
        <w:rPr>
          <w:ins w:id="5" w:author="כפיר אמויאל" w:date="2025-06-05T18:18:00Z" w16du:dateUtc="2025-06-05T15:18:00Z"/>
          <w:rtl/>
          <w:lang w:val="en-GB"/>
        </w:rPr>
      </w:pPr>
      <w:ins w:id="6" w:author="כפיר אמויאל" w:date="2025-06-05T18:17:00Z" w16du:dateUtc="2025-06-05T15:17:00Z">
        <w:r>
          <w:rPr>
            <w:rFonts w:ascii="Arial" w:hAnsi="Arial" w:cs="Arial"/>
            <w:noProof/>
            <w:color w:val="000000"/>
            <w:bdr w:val="none" w:sz="0" w:space="0" w:color="auto" w:frame="1"/>
          </w:rPr>
          <w:drawing>
            <wp:inline distT="0" distB="0" distL="0" distR="0" wp14:anchorId="03C89390" wp14:editId="51ECCA96">
              <wp:extent cx="4535916" cy="609757"/>
              <wp:effectExtent l="0" t="0" r="0" b="0"/>
              <wp:docPr id="641684915" name="Picture 1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/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67718" cy="61403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38C0F530" w14:textId="315EFE8E" w:rsidR="00C751CA" w:rsidRDefault="00C751CA" w:rsidP="00C751CA">
      <w:pPr>
        <w:bidi/>
        <w:rPr>
          <w:ins w:id="7" w:author="כפיר אמויאל" w:date="2025-06-05T18:18:00Z" w16du:dateUtc="2025-06-05T15:18:00Z"/>
          <w:rtl/>
          <w:lang w:val="en-GB"/>
        </w:rPr>
      </w:pPr>
      <w:ins w:id="8" w:author="כפיר אמויאל" w:date="2025-06-05T18:18:00Z" w16du:dateUtc="2025-06-05T15:18:00Z">
        <w:r>
          <w:rPr>
            <w:rFonts w:hint="cs"/>
            <w:rtl/>
            <w:lang w:val="en-GB"/>
          </w:rPr>
          <w:t xml:space="preserve">אנו רואים את התצוגה של </w:t>
        </w:r>
        <w:r>
          <w:rPr>
            <w:lang w:val="en-GB"/>
          </w:rPr>
          <w:t>tst.md</w:t>
        </w:r>
        <w:r>
          <w:rPr>
            <w:rFonts w:hint="cs"/>
            <w:rtl/>
            <w:lang w:val="en-GB"/>
          </w:rPr>
          <w:t xml:space="preserve"> שיצרנו מקודם.</w:t>
        </w:r>
      </w:ins>
    </w:p>
    <w:p w14:paraId="4B5BC0F3" w14:textId="594D8608" w:rsidR="00C751CA" w:rsidRDefault="00C751CA" w:rsidP="00C751CA">
      <w:pPr>
        <w:pStyle w:val="ListParagraph"/>
        <w:numPr>
          <w:ilvl w:val="0"/>
          <w:numId w:val="9"/>
        </w:numPr>
        <w:bidi/>
        <w:rPr>
          <w:ins w:id="9" w:author="כפיר אמויאל" w:date="2025-06-05T18:23:00Z" w16du:dateUtc="2025-06-05T15:23:00Z"/>
          <w:lang w:val="en-GB"/>
        </w:rPr>
      </w:pPr>
      <w:ins w:id="10" w:author="כפיר אמויאל" w:date="2025-06-05T18:19:00Z" w16du:dateUtc="2025-06-05T15:19:00Z">
        <w:r>
          <w:rPr>
            <w:rFonts w:hint="cs"/>
            <w:rtl/>
            <w:lang w:val="en-GB"/>
          </w:rPr>
          <w:t xml:space="preserve">הדפסת דוקומנטציה של פקודות </w:t>
        </w:r>
        <w:r>
          <w:rPr>
            <w:lang w:val="en-GB"/>
          </w:rPr>
          <w:t>ln</w:t>
        </w:r>
        <w:r>
          <w:rPr>
            <w:rFonts w:hint="cs"/>
            <w:rtl/>
            <w:lang w:val="en-GB"/>
          </w:rPr>
          <w:t xml:space="preserve"> ו </w:t>
        </w:r>
        <w:r>
          <w:rPr>
            <w:lang w:val="en-GB"/>
          </w:rPr>
          <w:t>mv</w:t>
        </w:r>
      </w:ins>
      <w:ins w:id="11" w:author="כפיר אמויאל" w:date="2025-06-05T18:22:00Z" w16du:dateUtc="2025-06-05T15:22:00Z">
        <w:r>
          <w:rPr>
            <w:rFonts w:hint="cs"/>
            <w:rtl/>
            <w:lang w:val="en-GB"/>
          </w:rPr>
          <w:t xml:space="preserve"> (זה ארוך אז נראה רק </w:t>
        </w:r>
      </w:ins>
      <w:ins w:id="12" w:author="כפיר אמויאל" w:date="2025-06-05T18:23:00Z" w16du:dateUtc="2025-06-05T15:23:00Z">
        <w:r>
          <w:rPr>
            <w:rFonts w:hint="cs"/>
            <w:rtl/>
            <w:lang w:val="en-GB"/>
          </w:rPr>
          <w:t>חלק מהצילום מסך):</w:t>
        </w:r>
      </w:ins>
    </w:p>
    <w:p w14:paraId="4C5675E0" w14:textId="77777777" w:rsidR="00C751CA" w:rsidRDefault="00C751CA" w:rsidP="00C751CA">
      <w:pPr>
        <w:pStyle w:val="ListParagraph"/>
        <w:bidi/>
        <w:rPr>
          <w:ins w:id="13" w:author="כפיר אמויאל" w:date="2025-06-05T18:24:00Z" w16du:dateUtc="2025-06-05T15:24:00Z"/>
          <w:rtl/>
          <w:lang w:val="en-GB"/>
        </w:rPr>
      </w:pPr>
    </w:p>
    <w:p w14:paraId="18513963" w14:textId="0235D02A" w:rsidR="00C751CA" w:rsidRDefault="00C751CA" w:rsidP="00C751CA">
      <w:pPr>
        <w:pStyle w:val="ListParagraph"/>
        <w:bidi/>
        <w:rPr>
          <w:ins w:id="14" w:author="כפיר אמויאל" w:date="2025-06-05T18:24:00Z" w16du:dateUtc="2025-06-05T15:24:00Z"/>
          <w:rtl/>
          <w:lang w:val="en-GB"/>
        </w:rPr>
      </w:pPr>
      <w:ins w:id="15" w:author="כפיר אמויאל" w:date="2025-06-05T18:24:00Z" w16du:dateUtc="2025-06-05T15:24:00Z">
        <w:r>
          <w:rPr>
            <w:rFonts w:ascii="Arial" w:hAnsi="Arial" w:cs="Arial"/>
            <w:noProof/>
            <w:color w:val="000000"/>
            <w:bdr w:val="none" w:sz="0" w:space="0" w:color="auto" w:frame="1"/>
          </w:rPr>
          <w:drawing>
            <wp:inline distT="0" distB="0" distL="0" distR="0" wp14:anchorId="18716D16" wp14:editId="7352F626">
              <wp:extent cx="4412974" cy="2910529"/>
              <wp:effectExtent l="0" t="0" r="6985" b="4445"/>
              <wp:docPr id="1542646526" name="Picture 1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/>
                      <pic:cNvPicPr>
                        <a:picLocks noChangeAspect="1" noChangeArrowheads="1"/>
                      </pic:cNvPicPr>
                    </pic:nvPicPr>
                    <pic:blipFill>
                      <a:blip r:embed="rId19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18999" cy="291450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62644B14" w14:textId="0E358923" w:rsidR="00C751CA" w:rsidRDefault="00C751CA" w:rsidP="00C751CA">
      <w:pPr>
        <w:pStyle w:val="ListParagraph"/>
        <w:bidi/>
        <w:rPr>
          <w:ins w:id="16" w:author="כפיר אמויאל" w:date="2025-06-05T18:28:00Z" w16du:dateUtc="2025-06-05T15:28:00Z"/>
          <w:rtl/>
          <w:lang w:val="en-GB"/>
        </w:rPr>
      </w:pPr>
      <w:ins w:id="17" w:author="כפיר אמויאל" w:date="2025-06-05T18:24:00Z" w16du:dateUtc="2025-06-05T15:24:00Z">
        <w:r>
          <w:rPr>
            <w:rFonts w:ascii="Arial" w:hAnsi="Arial" w:cs="Arial"/>
            <w:noProof/>
            <w:color w:val="000000"/>
            <w:bdr w:val="none" w:sz="0" w:space="0" w:color="auto" w:frame="1"/>
          </w:rPr>
          <w:drawing>
            <wp:inline distT="0" distB="0" distL="0" distR="0" wp14:anchorId="235C4A51" wp14:editId="33084C29">
              <wp:extent cx="4448755" cy="2949407"/>
              <wp:effectExtent l="0" t="0" r="0" b="3810"/>
              <wp:docPr id="437597434" name="Picture 18" descr="A computer screen with white text&#10;&#10;AI-generated content may be incorrect.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37597434" name="Picture 18" descr="A computer screen with white text&#10;&#10;AI-generated content may be incorrect.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57171" cy="295498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4F293F0" w14:textId="77777777" w:rsidR="008526C5" w:rsidRDefault="008526C5" w:rsidP="008526C5">
      <w:pPr>
        <w:pStyle w:val="ListParagraph"/>
        <w:bidi/>
        <w:rPr>
          <w:ins w:id="18" w:author="כפיר אמויאל" w:date="2025-06-05T18:28:00Z" w16du:dateUtc="2025-06-05T15:28:00Z"/>
          <w:rtl/>
          <w:lang w:val="en-GB"/>
        </w:rPr>
      </w:pPr>
    </w:p>
    <w:p w14:paraId="3751522F" w14:textId="77777777" w:rsidR="008526C5" w:rsidRDefault="008526C5" w:rsidP="008526C5">
      <w:pPr>
        <w:pStyle w:val="ListParagraph"/>
        <w:bidi/>
        <w:rPr>
          <w:ins w:id="19" w:author="כפיר אמויאל" w:date="2025-06-05T18:28:00Z" w16du:dateUtc="2025-06-05T15:28:00Z"/>
          <w:rtl/>
          <w:lang w:val="en-GB"/>
        </w:rPr>
      </w:pPr>
    </w:p>
    <w:p w14:paraId="3F4C61B6" w14:textId="77777777" w:rsidR="008526C5" w:rsidRDefault="008526C5" w:rsidP="008526C5">
      <w:pPr>
        <w:pStyle w:val="ListParagraph"/>
        <w:bidi/>
        <w:rPr>
          <w:ins w:id="20" w:author="כפיר אמויאל" w:date="2025-06-05T18:28:00Z" w16du:dateUtc="2025-06-05T15:28:00Z"/>
          <w:rtl/>
          <w:lang w:val="en-GB"/>
        </w:rPr>
      </w:pPr>
    </w:p>
    <w:p w14:paraId="627CC820" w14:textId="77777777" w:rsidR="008526C5" w:rsidRDefault="008526C5" w:rsidP="008526C5">
      <w:pPr>
        <w:pStyle w:val="ListParagraph"/>
        <w:bidi/>
        <w:rPr>
          <w:ins w:id="21" w:author="כפיר אמויאל" w:date="2025-06-05T18:28:00Z" w16du:dateUtc="2025-06-05T15:28:00Z"/>
          <w:rtl/>
          <w:lang w:val="en-GB"/>
        </w:rPr>
      </w:pPr>
    </w:p>
    <w:p w14:paraId="3867D901" w14:textId="77777777" w:rsidR="008526C5" w:rsidRDefault="008526C5" w:rsidP="008526C5">
      <w:pPr>
        <w:pStyle w:val="ListParagraph"/>
        <w:bidi/>
        <w:rPr>
          <w:ins w:id="22" w:author="כפיר אמויאל" w:date="2025-06-05T18:27:00Z" w16du:dateUtc="2025-06-05T15:27:00Z"/>
          <w:rtl/>
          <w:lang w:val="en-GB"/>
        </w:rPr>
      </w:pPr>
    </w:p>
    <w:p w14:paraId="2DAC8F3E" w14:textId="31BF8BFF" w:rsidR="008526C5" w:rsidRDefault="008526C5" w:rsidP="008526C5">
      <w:pPr>
        <w:pStyle w:val="ListParagraph"/>
        <w:numPr>
          <w:ilvl w:val="0"/>
          <w:numId w:val="9"/>
        </w:numPr>
        <w:bidi/>
        <w:rPr>
          <w:ins w:id="23" w:author="כפיר אמויאל" w:date="2025-06-05T18:27:00Z" w16du:dateUtc="2025-06-05T15:27:00Z"/>
          <w:lang w:val="en-GB"/>
        </w:rPr>
      </w:pPr>
      <w:ins w:id="24" w:author="כפיר אמויאל" w:date="2025-06-05T18:27:00Z" w16du:dateUtc="2025-06-05T15:27:00Z">
        <w:r>
          <w:rPr>
            <w:rFonts w:hint="cs"/>
            <w:rtl/>
            <w:lang w:val="en-GB"/>
          </w:rPr>
          <w:lastRenderedPageBreak/>
          <w:t xml:space="preserve">ניצור </w:t>
        </w:r>
        <w:r>
          <w:rPr>
            <w:lang w:val="en-GB"/>
          </w:rPr>
          <w:t>soft link</w:t>
        </w:r>
        <w:r>
          <w:rPr>
            <w:rFonts w:hint="cs"/>
            <w:rtl/>
            <w:lang w:val="en-GB"/>
          </w:rPr>
          <w:t xml:space="preserve"> ל </w:t>
        </w:r>
        <w:r>
          <w:rPr>
            <w:lang w:val="en-GB"/>
          </w:rPr>
          <w:t>desktop</w:t>
        </w:r>
        <w:r>
          <w:rPr>
            <w:rFonts w:hint="cs"/>
            <w:rtl/>
            <w:lang w:val="en-GB"/>
          </w:rPr>
          <w:t>:</w:t>
        </w:r>
      </w:ins>
    </w:p>
    <w:p w14:paraId="042F725F" w14:textId="14D4985A" w:rsidR="008526C5" w:rsidRDefault="008526C5" w:rsidP="008526C5">
      <w:pPr>
        <w:pStyle w:val="ListParagraph"/>
        <w:bidi/>
        <w:rPr>
          <w:ins w:id="25" w:author="כפיר אמויאל" w:date="2025-06-05T18:27:00Z" w16du:dateUtc="2025-06-05T15:27:00Z"/>
          <w:rtl/>
          <w:lang w:val="en-GB"/>
        </w:rPr>
      </w:pPr>
      <w:ins w:id="26" w:author="כפיר אמויאל" w:date="2025-06-05T18:27:00Z" w16du:dateUtc="2025-06-05T15:27:00Z">
        <w:r>
          <w:rPr>
            <w:rFonts w:hint="cs"/>
            <w:rtl/>
            <w:lang w:val="en-GB"/>
          </w:rPr>
          <w:t>ב</w:t>
        </w:r>
        <w:r>
          <w:rPr>
            <w:lang w:val="en-GB"/>
          </w:rPr>
          <w:t xml:space="preserve"> Linux</w:t>
        </w:r>
        <w:r>
          <w:rPr>
            <w:rFonts w:hint="cs"/>
            <w:rtl/>
            <w:lang w:val="en-GB"/>
          </w:rPr>
          <w:t xml:space="preserve"> קוראים לזה </w:t>
        </w:r>
        <w:r>
          <w:rPr>
            <w:lang w:val="en-GB"/>
          </w:rPr>
          <w:t>symbolic link</w:t>
        </w:r>
        <w:r>
          <w:rPr>
            <w:rFonts w:hint="cs"/>
            <w:rtl/>
            <w:lang w:val="en-GB"/>
          </w:rPr>
          <w:t xml:space="preserve"> </w:t>
        </w:r>
      </w:ins>
    </w:p>
    <w:p w14:paraId="19695691" w14:textId="034323E7" w:rsidR="008526C5" w:rsidRDefault="008526C5" w:rsidP="008526C5">
      <w:pPr>
        <w:pStyle w:val="ListParagraph"/>
        <w:bidi/>
        <w:rPr>
          <w:ins w:id="27" w:author="כפיר אמויאל" w:date="2025-06-05T18:27:00Z" w16du:dateUtc="2025-06-05T15:27:00Z"/>
          <w:rtl/>
          <w:lang w:val="en-GB"/>
        </w:rPr>
      </w:pPr>
      <w:ins w:id="28" w:author="כפיר אמויאל" w:date="2025-06-05T18:27:00Z" w16du:dateUtc="2025-06-05T15:27:00Z">
        <w:r>
          <w:rPr>
            <w:rFonts w:hint="cs"/>
            <w:rtl/>
            <w:lang w:val="en-GB"/>
          </w:rPr>
          <w:t xml:space="preserve">והפקודה שנשתמש בה היא </w:t>
        </w:r>
        <w:r>
          <w:rPr>
            <w:lang w:val="en-GB"/>
          </w:rPr>
          <w:t>ln -s</w:t>
        </w:r>
      </w:ins>
    </w:p>
    <w:p w14:paraId="06934327" w14:textId="3939B2A1" w:rsidR="008526C5" w:rsidRDefault="008526C5" w:rsidP="008526C5">
      <w:pPr>
        <w:pStyle w:val="ListParagraph"/>
        <w:bidi/>
        <w:rPr>
          <w:ins w:id="29" w:author="כפיר אמויאל" w:date="2025-06-05T18:28:00Z" w16du:dateUtc="2025-06-05T15:28:00Z"/>
          <w:rtl/>
          <w:lang w:val="en-GB"/>
        </w:rPr>
      </w:pPr>
      <w:ins w:id="30" w:author="כפיר אמויאל" w:date="2025-06-05T18:27:00Z" w16du:dateUtc="2025-06-05T15:27:00Z">
        <w:r>
          <w:rPr>
            <w:rFonts w:ascii="Arial" w:hAnsi="Arial" w:cs="Arial"/>
            <w:noProof/>
            <w:color w:val="000000"/>
            <w:bdr w:val="none" w:sz="0" w:space="0" w:color="auto" w:frame="1"/>
          </w:rPr>
          <w:drawing>
            <wp:inline distT="0" distB="0" distL="0" distR="0" wp14:anchorId="4C530FE8" wp14:editId="202DA54D">
              <wp:extent cx="4444669" cy="1612969"/>
              <wp:effectExtent l="0" t="0" r="0" b="6350"/>
              <wp:docPr id="813600069" name="Picture 1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3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453717" cy="16162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7A958D6A" w14:textId="77777777" w:rsidR="008526C5" w:rsidRDefault="008526C5" w:rsidP="008526C5">
      <w:pPr>
        <w:pStyle w:val="ListParagraph"/>
        <w:bidi/>
        <w:rPr>
          <w:ins w:id="31" w:author="כפיר אמויאל" w:date="2025-06-05T18:28:00Z" w16du:dateUtc="2025-06-05T15:28:00Z"/>
          <w:rtl/>
          <w:lang w:val="en-GB"/>
        </w:rPr>
      </w:pPr>
    </w:p>
    <w:p w14:paraId="41A02C63" w14:textId="20F99759" w:rsidR="008526C5" w:rsidRDefault="008526C5" w:rsidP="008526C5">
      <w:pPr>
        <w:pStyle w:val="ListParagraph"/>
        <w:bidi/>
        <w:rPr>
          <w:ins w:id="32" w:author="כפיר אמויאל" w:date="2025-06-05T18:28:00Z" w16du:dateUtc="2025-06-05T15:28:00Z"/>
          <w:rtl/>
          <w:lang w:val="en-GB"/>
        </w:rPr>
      </w:pPr>
      <w:ins w:id="33" w:author="כפיר אמויאל" w:date="2025-06-05T18:28:00Z" w16du:dateUtc="2025-06-05T15:28:00Z">
        <w:r>
          <w:rPr>
            <w:lang w:val="en-GB"/>
          </w:rPr>
          <w:t>Ln</w:t>
        </w:r>
        <w:r>
          <w:rPr>
            <w:rFonts w:hint="cs"/>
            <w:rtl/>
            <w:lang w:val="en-GB"/>
          </w:rPr>
          <w:t xml:space="preserve"> היא הפקודה ליצירת לינק</w:t>
        </w:r>
      </w:ins>
    </w:p>
    <w:p w14:paraId="7A5BECC3" w14:textId="3E693873" w:rsidR="008526C5" w:rsidRDefault="008526C5" w:rsidP="008526C5">
      <w:pPr>
        <w:pStyle w:val="ListParagraph"/>
        <w:bidi/>
        <w:rPr>
          <w:ins w:id="34" w:author="כפיר אמויאל" w:date="2025-06-05T18:28:00Z" w16du:dateUtc="2025-06-05T15:28:00Z"/>
          <w:rtl/>
          <w:lang w:val="en-GB"/>
        </w:rPr>
      </w:pPr>
      <w:ins w:id="35" w:author="כפיר אמויאל" w:date="2025-06-05T18:28:00Z" w16du:dateUtc="2025-06-05T15:28:00Z">
        <w:r>
          <w:rPr>
            <w:lang w:val="en-GB"/>
          </w:rPr>
          <w:t>-s</w:t>
        </w:r>
        <w:r>
          <w:rPr>
            <w:rFonts w:hint="cs"/>
            <w:rtl/>
            <w:lang w:val="en-GB"/>
          </w:rPr>
          <w:t xml:space="preserve"> אומר לעשות לינק סימבולי</w:t>
        </w:r>
      </w:ins>
    </w:p>
    <w:p w14:paraId="0A912401" w14:textId="64F94A24" w:rsidR="008526C5" w:rsidRPr="008526C5" w:rsidRDefault="008526C5" w:rsidP="008526C5">
      <w:pPr>
        <w:pStyle w:val="ListParagraph"/>
        <w:bidi/>
        <w:rPr>
          <w:rFonts w:hint="cs"/>
          <w:rtl/>
          <w:lang w:val="en-GB"/>
        </w:rPr>
      </w:pPr>
      <w:ins w:id="36" w:author="כפיר אמויאל" w:date="2025-06-05T18:28:00Z" w16du:dateUtc="2025-06-05T15:28:00Z">
        <w:r>
          <w:rPr>
            <w:rFonts w:hint="cs"/>
            <w:rtl/>
            <w:lang w:val="en-GB"/>
          </w:rPr>
          <w:t>וכל מה שבא אחר כך זה היעד והשם של הקובץ.</w:t>
        </w:r>
      </w:ins>
    </w:p>
    <w:sectPr w:rsidR="008526C5" w:rsidRPr="00852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779BA"/>
    <w:multiLevelType w:val="hybridMultilevel"/>
    <w:tmpl w:val="996A01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2C8"/>
    <w:multiLevelType w:val="hybridMultilevel"/>
    <w:tmpl w:val="6F6612FA"/>
    <w:lvl w:ilvl="0" w:tplc="D8D4F9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2F71CB2"/>
    <w:multiLevelType w:val="hybridMultilevel"/>
    <w:tmpl w:val="D77C471A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0265F"/>
    <w:multiLevelType w:val="hybridMultilevel"/>
    <w:tmpl w:val="4A9A739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7005D"/>
    <w:multiLevelType w:val="hybridMultilevel"/>
    <w:tmpl w:val="913AEAC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043D9"/>
    <w:multiLevelType w:val="hybridMultilevel"/>
    <w:tmpl w:val="E3C49546"/>
    <w:lvl w:ilvl="0" w:tplc="39CCBF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1503D8E"/>
    <w:multiLevelType w:val="hybridMultilevel"/>
    <w:tmpl w:val="7336805E"/>
    <w:lvl w:ilvl="0" w:tplc="39807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8F280A"/>
    <w:multiLevelType w:val="hybridMultilevel"/>
    <w:tmpl w:val="3A88D116"/>
    <w:lvl w:ilvl="0" w:tplc="D67CD0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487F8C"/>
    <w:multiLevelType w:val="hybridMultilevel"/>
    <w:tmpl w:val="D6D2BE20"/>
    <w:lvl w:ilvl="0" w:tplc="5E52E1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67100336">
    <w:abstractNumId w:val="3"/>
  </w:num>
  <w:num w:numId="2" w16cid:durableId="824319370">
    <w:abstractNumId w:val="2"/>
  </w:num>
  <w:num w:numId="3" w16cid:durableId="818376462">
    <w:abstractNumId w:val="4"/>
  </w:num>
  <w:num w:numId="4" w16cid:durableId="1340308378">
    <w:abstractNumId w:val="6"/>
  </w:num>
  <w:num w:numId="5" w16cid:durableId="1611164680">
    <w:abstractNumId w:val="8"/>
  </w:num>
  <w:num w:numId="6" w16cid:durableId="1643386810">
    <w:abstractNumId w:val="7"/>
  </w:num>
  <w:num w:numId="7" w16cid:durableId="643462472">
    <w:abstractNumId w:val="5"/>
  </w:num>
  <w:num w:numId="8" w16cid:durableId="1361933756">
    <w:abstractNumId w:val="1"/>
  </w:num>
  <w:num w:numId="9" w16cid:durableId="100416766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כפיר אמויאל">
    <w15:presenceInfo w15:providerId="AD" w15:userId="S::Kfir.Amoyal@e.braude.ac.il::dd4ad2c3-b8a3-4c3c-9319-d2c87bb1bc1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trackRevisions/>
  <w:documentProtection w:edit="trackedChanges" w:enforcement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32"/>
    <w:rsid w:val="000B6500"/>
    <w:rsid w:val="002F3EDC"/>
    <w:rsid w:val="003A0B1B"/>
    <w:rsid w:val="003D52DC"/>
    <w:rsid w:val="00434E6C"/>
    <w:rsid w:val="004D1BE9"/>
    <w:rsid w:val="008526C5"/>
    <w:rsid w:val="009267BD"/>
    <w:rsid w:val="00A41C91"/>
    <w:rsid w:val="00C6603C"/>
    <w:rsid w:val="00C751CA"/>
    <w:rsid w:val="00D57932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F18CA"/>
  <w15:chartTrackingRefBased/>
  <w15:docId w15:val="{4428E206-07E3-4159-9DDA-AA11993C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BD"/>
  </w:style>
  <w:style w:type="paragraph" w:styleId="Heading1">
    <w:name w:val="heading 1"/>
    <w:basedOn w:val="Normal"/>
    <w:next w:val="Normal"/>
    <w:link w:val="Heading1Char"/>
    <w:uiPriority w:val="9"/>
    <w:qFormat/>
    <w:rsid w:val="009267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7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7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7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7B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7B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7B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7B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7B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7BD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7BD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7BD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7BD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7BD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7BD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7B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7BD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7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267BD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7BD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7BD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7BD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267B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7B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D5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7BD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7BD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7BD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9267BD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7BD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9267BD"/>
    <w:rPr>
      <w:b/>
      <w:bCs/>
    </w:rPr>
  </w:style>
  <w:style w:type="character" w:styleId="Emphasis">
    <w:name w:val="Emphasis"/>
    <w:basedOn w:val="DefaultParagraphFont"/>
    <w:uiPriority w:val="20"/>
    <w:qFormat/>
    <w:rsid w:val="009267BD"/>
    <w:rPr>
      <w:i/>
      <w:iCs/>
    </w:rPr>
  </w:style>
  <w:style w:type="paragraph" w:styleId="NoSpacing">
    <w:name w:val="No Spacing"/>
    <w:uiPriority w:val="1"/>
    <w:qFormat/>
    <w:rsid w:val="009267B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267B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9267BD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9267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7BD"/>
    <w:pPr>
      <w:outlineLvl w:val="9"/>
    </w:pPr>
  </w:style>
  <w:style w:type="paragraph" w:styleId="Revision">
    <w:name w:val="Revision"/>
    <w:hidden/>
    <w:uiPriority w:val="99"/>
    <w:semiHidden/>
    <w:rsid w:val="000B65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microsoft.com/office/2011/relationships/people" Target="peop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אמויאל</dc:creator>
  <cp:keywords/>
  <dc:description/>
  <cp:lastModifiedBy>כפיר אמויאל</cp:lastModifiedBy>
  <cp:revision>2</cp:revision>
  <dcterms:created xsi:type="dcterms:W3CDTF">2025-06-05T13:06:00Z</dcterms:created>
  <dcterms:modified xsi:type="dcterms:W3CDTF">2025-06-05T15:29:00Z</dcterms:modified>
</cp:coreProperties>
</file>